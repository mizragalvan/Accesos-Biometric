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277DB8" w:rsidR="00EC66CC" w:rsidP="005B5F67" w:rsidRDefault="00B83E7E" w14:paraId="3f270558" w14:textId="3f270558">
      <w:pPr>
        <w:spacing w:after="0" w:line="240" w:lineRule="auto"/>
        <w:ind w:left="708" w:hanging="708"/>
        <w:jc w:val="both"/>
        <w15:collapsed w:val="false"/>
        <w:rPr>
          <w:lang w:val="es-MX"/>
        </w:rPr>
      </w:pPr>
      <w:r>
        <w:rPr>
          <w:lang w:val="es-MX"/>
        </w:rPr>
        <w:t xml:space="preserve">Bienvenido</w:t>
      </w:r>
      <w:del w:author="System" w:date="2009-03-11T17:57:00Z" w:id="1">
        <w:r>
          <w:rPr>
            <w:lang w:val="es-MX"/>
          </w:rPr>
          <w:delText> al</w:delText>
        </w:r>
      </w:del>
      <w:r>
        <w:rPr>
          <w:lang w:val="es-MX"/>
        </w:rPr>
        <w:t xml:space="preserve"> </w:t>
      </w:r>
      <w:ins w:author="System" w:date="2009-03-11T17:57:00Z" w:id="2">
        <w:r>
          <w:rPr>
            <w:lang w:val="es-MX"/>
          </w:rPr>
          <w:t xml:space="preserve">lugar</w:t>
        </w:r>
      </w:ins>
      <w:del w:author="System" w:date="2009-03-11T17:57:00Z" w:id="3">
        <w:r>
          <w:rPr>
            <w:lang w:val="es-MX"/>
          </w:rPr>
          <w:delText>primer</w:delText>
        </w:r>
      </w:del>
      <w:r>
        <w:rPr>
          <w:lang w:val="es-MX"/>
        </w:rPr>
        <w:t xml:space="preserve"> </w:t>
      </w:r>
      <w:ins w:author="System" w:date="2009-03-11T17:57:00Z" w:id="4">
        <w:r>
          <w:rPr>
            <w:lang w:val="es-MX"/>
          </w:rPr>
          <w:t xml:space="preserve">al</w:t>
        </w:r>
      </w:ins>
      <w:del w:author="System" w:date="2009-03-11T17:57:00Z" w:id="5">
        <w:r>
          <w:rPr>
            <w:lang w:val="es-MX"/>
          </w:rPr>
          <w:delText>sistema</w:delText>
        </w:r>
      </w:del>
      <w:r>
        <w:rPr>
          <w:lang w:val="es-MX"/>
        </w:rPr>
        <w:t xml:space="preserve"> </w:t>
      </w:r>
      <w:ins w:author="System" w:date="2009-03-11T17:57:00Z" w:id="6">
        <w:r>
          <w:rPr>
            <w:lang w:val="es-MX"/>
          </w:rPr>
          <w:t xml:space="preserve">segundo</w:t>
        </w:r>
      </w:ins>
      <w:del w:author="System" w:date="2009-03-11T17:57:00Z" w:id="7">
        <w:r>
          <w:rPr>
            <w:lang w:val="es-MX"/>
          </w:rPr>
          <w:delText>de</w:delText>
        </w:r>
      </w:del>
      <w:r>
        <w:rPr>
          <w:lang w:val="es-MX"/>
        </w:rPr>
        <w:t xml:space="preserve"> </w:t>
      </w:r>
      <w:ins w:author="System" w:date="2009-03-11T17:57:00Z" w:id="8">
        <w:r>
          <w:rPr>
            <w:lang w:val="es-MX"/>
          </w:rPr>
          <w:t xml:space="preserve">sistema</w:t>
        </w:r>
      </w:ins>
      <w:ins w:author="System" w:date="2009-03-11T17:57:00Z" w:id="9">
        <w:r>
          <w:rPr>
            <w:lang w:val="es-MX"/>
          </w:rPr>
          <w:t xml:space="preserve"> de </w:t>
        </w:r>
      </w:ins>
      <w:r>
        <w:rPr>
          <w:lang w:val="es-MX"/>
        </w:rPr>
        <w:t xml:space="preserve">proporción en hidalgo </w:t>
      </w:r>
      <w:ins w:author="System" w:date="2009-03-11T17:57:00Z" w:id="10">
        <w:r>
          <w:rPr>
            <w:lang w:val="es-MX"/>
          </w:rPr>
          <w:t xml:space="preserve">d</w:t>
        </w:r>
      </w:ins>
      <w:del w:author="System" w:date="2009-03-11T17:57:00Z" w:id="11">
        <w:r>
          <w:rPr>
            <w:lang w:val="es-MX"/>
          </w:rPr>
          <w:delText>de una demanda de 500 millones de pesos han estado en la muerte,</w:delText>
        </w:r>
      </w:del>
      <w:ins w:author="System" w:date="2009-03-11T17:57:00Z" w:id="12">
        <w:r>
          <w:rPr>
            <w:lang w:val="es-MX"/>
          </w:rPr>
          <w:t xml:space="preserve">e una demanda de 500 millones de</w:t>
        </w:r>
      </w:ins>
      <w:ins w:author="System" w:date="2009-03-11T17:57:00Z" w:id="13">
        <w:r>
          <w:rPr>
            <w:lang w:val="es-MX"/>
          </w:rPr>
          <w:t xml:space="preserve"> pesos han estado en la muerte</w:t>
        </w:r>
      </w:ins>
      <w:ins w:author="System" w:date="2009-03-11T17:57:00Z" w:id="14">
        <w:r>
          <w:rPr>
            <w:lang w:val="es-MX"/>
          </w:rPr>
          <w:t xml:space="preserve">,</w:t>
        </w:r>
      </w:ins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Haga clic en Inicio -&gt;</w:t>
      </w:r>
      <w:ins w:author="System" w:date="2009-03-11T17:57:00Z" w:id="15">
        <w:r>
          <w:rPr>
            <w:rFonts w:ascii="Helvetica" w:hAnsi="Helvetica"/>
            <w:color w:val="333333"/>
            <w:sz w:val="18"/>
            <w:szCs w:val="18"/>
            <w:shd w:val="clear" w:color="auto" w:fill="FFFFFF"/>
          </w:rPr>
          <w:t xml:space="preserve"> Configuración</w:t>
        </w:r>
      </w:ins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-&gt; Panel de control - &gt; Sistema -&gt; Configuración avanzada del sistema -&gt; Opciones avanzadas -&gt; haga clic en Configuración dentro de Rendimiento -&gt; Opciones de rendimiento – Opciones avanzadas -&gt; Memoria virtual; haga clic en Cambiar, seleccione Tamaño administrado por el sistema y, a continuación,</w:t>
      </w:r>
      <w:ins w:author="System" w:date="2009-03-11T17:57:00Z" w:id="16">
        <w:r>
          <w:rPr>
            <w:rFonts w:ascii="Helvetica" w:hAnsi="Helvetica"/>
            <w:color w:val="333333"/>
            <w:sz w:val="18"/>
            <w:szCs w:val="18"/>
            <w:shd w:val="clear" w:color="auto" w:fill="FFFFFF"/>
          </w:rPr>
          <w:t xml:space="preserve"> reinicie el</w:t>
        </w:r>
      </w:ins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ins w:author="System" w:date="2009-03-11T17:57:00Z" w:id="17">
        <w:r>
          <w:rPr>
            <w:rFonts w:ascii="Helvetica" w:hAnsi="Helvetica"/>
            <w:color w:val="333333"/>
            <w:sz w:val="18"/>
            <w:szCs w:val="18"/>
            <w:shd w:val="clear" w:color="auto" w:fill="FFFFFF"/>
          </w:rPr>
          <w:t xml:space="preserve">equipo.</w:t>
        </w:r>
      </w:ins>
    </w:p>
    <w:tbl>
      <w:tblPr>
        <w:tblStyle w:val="Tablaconcuadrcula"/>
        <w:tblW w:w="0" w:type="auto"/>
        <w:tblInd w:w="708" w:type="dxa"/>
        <w:tblLook w:firstRow="1" w:lastRow="0" w:firstColumn="1" w:lastColumn="0" w:noHBand="0" w:noVBand="1" w:val="04A0"/>
      </w:tblPr>
      <w:tblGrid>
        <w:gridCol w:w="2671"/>
        <w:gridCol w:w="2670"/>
        <w:gridCol w:w="2671"/>
      </w:tblGrid>
      <w:tr>
        <w:trPr>
          <w:ins w:author="System" w:date="2009-03-11T17:57:00Z" w:id="18"/>
        </w:trPr>
        <w:tc>
          <w:tcPr>
            <w:tcW w:w="2881" w:type="dxa"/>
          </w:tcPr>
          <w:p w:rsidR="0016687B" w:rsidP="00A73DE1" w:rsidRDefault="0016687B">
            <w:pPr>
              <w:rPr>
                <w:lang w:val="es-MX"/>
              </w:rPr>
            </w:pPr>
            <w:ins w:author="System" w:date="2009-03-11T17:57:00Z" w:id="19">
              <w:r>
                <w:rPr>
                  <w:lang w:val="es-MX"/>
                </w:rPr>
                <w:t xml:space="preserve">Celda 1</w:t>
              </w:r>
            </w:ins>
          </w:p>
        </w:tc>
        <w:tc>
          <w:tcPr>
            <w:tcW w:w="2881" w:type="dxa"/>
          </w:tcPr>
          <w:p w:rsidR="0016687B" w:rsidP="00A73DE1" w:rsidRDefault="0016687B">
            <w:pPr>
              <w:rPr>
                <w:lang w:val="es-MX"/>
              </w:rPr>
            </w:pPr>
          </w:p>
        </w:tc>
        <w:tc>
          <w:tcPr>
            <w:tcW w:w="2882" w:type="dxa"/>
          </w:tcPr>
          <w:p w:rsidR="0016687B" w:rsidP="00A73DE1" w:rsidRDefault="0016687B">
            <w:pPr>
              <w:rPr>
                <w:lang w:val="es-MX"/>
              </w:rPr>
            </w:pPr>
            <w:ins w:author="System" w:date="2009-03-11T17:57:00Z" w:id="20">
              <w:r>
                <w:rPr>
                  <w:lang w:val="es-MX"/>
                </w:rPr>
                <w:t xml:space="preserve">Celda 3</w:t>
              </w:r>
            </w:ins>
          </w:p>
        </w:tc>
      </w:tr>
      <w:tr>
        <w:trPr>
          <w:ins w:author="System" w:date="2009-03-11T17:57:00Z" w:id="21"/>
        </w:trPr>
        <w:tc>
          <w:tcPr>
            <w:tcW w:w="2881" w:type="dxa"/>
          </w:tcPr>
          <w:p w:rsidR="0016687B" w:rsidP="00A73DE1" w:rsidRDefault="0016687B">
            <w:pPr>
              <w:rPr>
                <w:lang w:val="es-MX"/>
              </w:rPr>
            </w:pPr>
          </w:p>
        </w:tc>
        <w:tc>
          <w:tcPr>
            <w:tcW w:w="2881" w:type="dxa"/>
          </w:tcPr>
          <w:p w:rsidR="0016687B" w:rsidP="00A73DE1" w:rsidRDefault="0016687B">
            <w:pPr>
              <w:rPr>
                <w:lang w:val="es-MX"/>
              </w:rPr>
            </w:pPr>
            <w:ins w:author="System" w:date="2009-03-11T17:57:00Z" w:id="22">
              <w:r>
                <w:rPr>
                  <w:lang w:val="es-MX"/>
                </w:rPr>
                <w:t xml:space="preserve">Celda 2</w:t>
              </w:r>
            </w:ins>
          </w:p>
        </w:tc>
        <w:tc>
          <w:tcPr>
            <w:tcW w:w="2882" w:type="dxa"/>
          </w:tcPr>
          <w:p w:rsidR="0016687B" w:rsidP="00A73DE1" w:rsidRDefault="0016687B">
            <w:pPr>
              <w:rPr>
                <w:lang w:val="es-MX"/>
              </w:rPr>
            </w:pPr>
          </w:p>
        </w:tc>
      </w:tr>
    </w:tbl>
    <w:p w:rsidR="0002224D" w:rsidP="00D41B56" w:rsidRDefault="0002224D">
      <w:pPr>
        <w:rPr>
          <w:lang w:val="es-MX"/>
        </w:rPr>
      </w:pPr>
    </w:p>
    <w:p w:rsidR="009D4F91" w:rsidP="009D4F91" w:rsidRDefault="009D4F91">
      <w:pPr>
        <w:spacing w:after="0" w:line="240" w:lineRule="auto"/>
        <w:ind w:left="708" w:hanging="708"/>
        <w:rPr>
          <w:lang w:val="es-MX"/>
        </w:rPr>
      </w:pPr>
      <w:ins w:author="System" w:date="2009-03-11T17:57:00Z" w:id="23">
        <w:r>
          <w:drawing>
            <wp:inline distT="0" distB="0" distL="0" distR="0">
              <wp:extent cx="1803376" cy="1867161"/>
              <wp:effectExtent l="0" t="0" r="6985" b="0"/>
              <wp:docPr id="2" name="0 Imagen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0" name="azul_francia.PNG"/>
                      <pic:cNvPicPr/>
                    </pic:nvPicPr>
                    <pic:blipFill>
                      <a:blip r:embed="rId5L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3376" cy="18671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author="System" w:date="2009-03-11T17:57:00Z" w:id="24">
        <w:r>
          <w:rPr>
            <w:lang w:val="es-MX"/>
          </w:rPr>
          <w:t xml:space="preserve">Texto</w:t>
        </w:r>
      </w:ins>
      <w:ins w:author="System" w:date="2009-03-11T17:57:00Z" w:id="25">
        <w:r>
          <w:drawing>
            <wp:inline distT="0" distB="0" distL="0" distR="0">
              <wp:extent cx="2962689" cy="3067478"/>
              <wp:effectExtent l="0" t="0" r="9525" b="0"/>
              <wp:docPr id="4" name="0 Imagen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0" name="turquesa.PNG"/>
                      <pic:cNvPicPr/>
                    </pic:nvPicPr>
                    <pic:blipFill>
                      <a:blip r:embed="rId5L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2689" cy="30674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/>
    <w:tbl>
      <w:tblPr>
        <w:tblStyle w:val="Tablaconcuadrcula"/>
        <w:tblW w:w="0" w:type="auto"/>
        <w:tblInd w:w="708" w:type="dxa"/>
        <w:tblLook w:firstRow="1" w:lastRow="0" w:firstColumn="1" w:lastColumn="0" w:noHBand="0" w:noVBand="1" w:val="04A0"/>
      </w:tblPr>
      <w:tblGrid>
        <w:gridCol w:w="2685"/>
        <w:gridCol w:w="2685"/>
        <w:gridCol w:w="2642"/>
      </w:tblGrid>
      <w:tr>
        <w:trPr>
          <w:del w:author="System" w:date="2009-03-11T17:57:00Z" w:id="26"/>
        </w:trPr>
        <w:tc>
          <w:tcPr>
            <w:tcW w:w="2881" w:type="dxa"/>
          </w:tcPr>
          <w:p>
            <w:del w:author="System" w:date="2009-03-11T17:57:00Z" w:id="27">
              <w:r>
                <w:delText>Celda 1</w:delText>
              </w:r>
            </w:del>
          </w:p>
        </w:tc>
        <w:tc>
          <w:tcPr>
            <w:tcW w:w="2881" w:type="dxa"/>
          </w:tcPr>
          <w:p/>
        </w:tc>
        <w:tc>
          <w:tcPr>
            <w:tcW w:w="2882" w:type="dxa"/>
          </w:tcPr>
          <w:p/>
        </w:tc>
      </w:tr>
      <w:tr>
        <w:trPr>
          <w:del w:author="System" w:date="2009-03-11T17:57:00Z" w:id="28"/>
        </w:trPr>
        <w:tc>
          <w:tcPr>
            <w:tcW w:w="2881" w:type="dxa"/>
          </w:tcPr>
          <w:p/>
        </w:tc>
        <w:tc>
          <w:tcPr>
            <w:tcW w:w="2881" w:type="dxa"/>
          </w:tcPr>
          <w:p>
            <w:del w:author="System" w:date="2009-03-11T17:57:00Z" w:id="29">
              <w:r>
                <w:delText>Celda 2</w:delText>
              </w:r>
            </w:del>
          </w:p>
        </w:tc>
        <w:tc>
          <w:tcPr>
            <w:tcW w:w="2882" w:type="dxa"/>
          </w:tcPr>
          <w:p/>
        </w:tc>
      </w:tr>
    </w:tbl>
    <w:p/>
    <w:p/>
    <w:p>
      <w:del w:author="System" w:date="2009-03-11T17:57:00Z" w:id="30">
        <w:r>
          <w:drawing>
            <wp:inline distT="0" distB="0" distL="0" distR="0">
              <wp:extent cx="1995249" cy="1866900"/>
              <wp:effectExtent l="0" t="0" r="5080" b="0"/>
              <wp:docPr id="2" name="0 Imagen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0" name="azul_francia.PNG"/>
                      <pic:cNvPicPr/>
                    </pic:nvPicPr>
                    <pic:blipFill>
                      <a:blip r:embed="rId5R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5528" cy="18671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del w:author="System" w:date="2009-03-11T17:57:00Z" w:id="31">
        <w:r>
          <w:delText>Texto</w:delText>
        </w:r>
      </w:del>
    </w:p>
    <w:p/>
    <w:p w:rsidRPr="009D4F91" w:rsidR="008666A2" w:rsidP="009D4F91" w:rsidRDefault="008666A2">
      <w:pPr>
        <w:spacing w:after="0" w:line="240" w:lineRule="auto"/>
        <w:ind w:left="708" w:hanging="708"/>
        <w:rPr>
          <w:noProof/>
          <w:lang w:eastAsia="es-ES"/>
        </w:rPr>
      </w:pPr>
    </w:p>
    <w:p w:rsidRPr="009D4F91" w:rsidR="00531287" w:rsidP="009D4F91" w:rsidRDefault="008666A2">
      <w:pPr>
        <w:ind w:left="708" w:hanging="708"/>
        <w:rPr>
          <w:noProof/>
          <w:lang w:eastAsia="es-ES"/>
        </w:rPr>
      </w:pPr>
      <w:ins w:author="System" w:date="2009-03-11T17:57:00Z" w:id="32">
        <w:r>
          <w:rPr>
            <w:noProof/>
            <w:lang w:eastAsia="es-ES"/>
          </w:rPr>
          <w:t xml:space="preserve">Más texto 2</w:t>
        </w:r>
      </w:ins>
    </w:p>
    <w:p w:rsidR="009D4F91" w:rsidP="009D4F91" w:rsidRDefault="009D4F91">
      <w:pPr>
        <w:rPr>
          <w:lang w:val="es-MX"/>
        </w:rPr>
      </w:pPr>
    </w:p>
    <w:p w:rsidR="009D4F91" w:rsidP="009D4F91" w:rsidRDefault="009D4F91">
      <w:pPr>
        <w:rPr>
          <w:lang w:val="es-MX"/>
        </w:rPr>
      </w:pPr>
      <w:proofErr w:type="spellStart"/>
      <w:r>
        <w:rPr>
          <w:lang w:val="es-MX"/>
        </w:rPr>
        <w:t xml:space="preserve">Lorem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ipsum</w:t>
      </w:r>
      <w:proofErr w:type="spellEnd"/>
      <w:r>
        <w:rPr>
          <w:lang w:val="es-MX"/>
        </w:rPr>
        <w:t xml:space="preserve"> dolor </w:t>
      </w:r>
      <w:proofErr w:type="spellStart"/>
      <w:r>
        <w:rPr>
          <w:lang w:val="es-MX"/>
        </w:rPr>
        <w:t xml:space="preserve">sit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amet</w:t>
      </w:r>
      <w:proofErr w:type="spellEnd"/>
      <w:ins w:author="System" w:date="2009-03-11T17:57:00Z" w:id="33">
        <w:r>
          <w:rPr>
            <w:lang w:val="es-MX"/>
          </w:rPr>
          <w:t xml:space="preserve"> </w:t>
        </w:r>
      </w:ins>
      <w:proofErr w:type="spellStart"/>
      <w:ins w:author="System" w:date="2009-03-11T17:57:00Z" w:id="34">
        <w:r>
          <w:rPr>
            <w:lang w:val="es-MX"/>
          </w:rPr>
          <w:t xml:space="preserve">tellus</w:t>
        </w:r>
      </w:ins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 xml:space="preserve">consectetur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adipiscing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elit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 xml:space="preserve">Vivamus</w:t>
      </w:r>
      <w:proofErr w:type="spellEnd"/>
      <w:r>
        <w:rPr>
          <w:lang w:val="es-MX"/>
        </w:rPr>
        <w:t xml:space="preserve"> lacinia </w:t>
      </w:r>
      <w:proofErr w:type="spellStart"/>
      <w:r>
        <w:rPr>
          <w:lang w:val="es-MX"/>
        </w:rPr>
        <w:t xml:space="preserve">sit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amet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diam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nec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gravida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 xml:space="preserve">Donec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 xml:space="preserve">faucibus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risus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 xml:space="preserve">Aenean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sit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amet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iaculis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nisi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 xml:space="preserve">quis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imperdiet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enim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 xml:space="preserve">Duis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quis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risus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accumsan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 xml:space="preserve">fringilla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velit</w:t>
      </w:r>
      <w:proofErr w:type="spellEnd"/>
      <w:r>
        <w:rPr>
          <w:lang w:val="es-MX"/>
        </w:rPr>
        <w:t xml:space="preserve"> id, </w:t>
      </w:r>
      <w:proofErr w:type="spellStart"/>
      <w:r>
        <w:rPr>
          <w:lang w:val="es-MX"/>
        </w:rPr>
        <w:t xml:space="preserve">condimentum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mi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 xml:space="preserve">Nullam</w:t>
      </w:r>
      <w:proofErr w:type="spellEnd"/>
      <w:r>
        <w:rPr>
          <w:lang w:val="es-MX"/>
        </w:rPr>
        <w:t xml:space="preserve"> et </w:t>
      </w:r>
      <w:proofErr w:type="spellStart"/>
      <w:r>
        <w:rPr>
          <w:lang w:val="es-MX"/>
        </w:rPr>
        <w:t xml:space="preserve">tellus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enim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 xml:space="preserve">Quisque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suscipit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massa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blandit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quam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tempus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venenatis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 xml:space="preserve">Phasellus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lorem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turpis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 xml:space="preserve">varius</w:t>
      </w:r>
      <w:proofErr w:type="spellEnd"/>
      <w:r>
        <w:rPr>
          <w:lang w:val="es-MX"/>
        </w:rPr>
        <w:t xml:space="preserve"> at </w:t>
      </w:r>
      <w:proofErr w:type="spellStart"/>
      <w:r>
        <w:rPr>
          <w:lang w:val="es-MX"/>
        </w:rPr>
        <w:t xml:space="preserve">lectus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tempor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 xml:space="preserve">luctus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facilisis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nisi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 xml:space="preserve">Aliquam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pulvinar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felis</w:t>
      </w:r>
      <w:proofErr w:type="spellEnd"/>
      <w:r>
        <w:rPr>
          <w:lang w:val="es-MX"/>
        </w:rPr>
        <w:t xml:space="preserve"> id </w:t>
      </w:r>
      <w:proofErr w:type="spellStart"/>
      <w:r>
        <w:rPr>
          <w:lang w:val="es-MX"/>
        </w:rPr>
        <w:t xml:space="preserve">sodales</w:t>
      </w:r>
      <w:proofErr w:type="spellEnd"/>
      <w:r>
        <w:rPr>
          <w:lang w:val="es-MX"/>
        </w:rPr>
        <w:t xml:space="preserve"> lacinia. </w:t>
      </w:r>
      <w:proofErr w:type="spellStart"/>
      <w:r>
        <w:rPr>
          <w:lang w:val="es-MX"/>
        </w:rPr>
        <w:t xml:space="preserve">Integer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eget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euismod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 xml:space="preserve">lacus</w:t>
      </w:r>
      <w:proofErr w:type="spellEnd"/>
      <w:r>
        <w:rPr>
          <w:lang w:val="es-MX"/>
        </w:rPr>
        <w:t xml:space="preserve">.</w:t>
      </w:r>
    </w:p>
    <w:p w:rsidR="009D4F91" w:rsidP="009D4F91" w:rsidRDefault="009D4F91">
      <w:pPr>
        <w:rPr>
          <w:lang w:val="es-MX"/>
        </w:rPr>
      </w:pPr>
    </w:p>
    <w:p w:rsidR="009D4F91" w:rsidP="009D4F91" w:rsidRDefault="009D4F91">
      <w:pPr>
        <w:rPr>
          <w:lang w:val="es-MX"/>
        </w:rPr>
      </w:pPr>
    </w:p>
    <w:p>
      <w:del w:author="System" w:date="2009-03-11T17:57:00Z" w:id="35">
        <w:r>
          <w:delText>Prueba 2 </w:delText>
        </w:r>
      </w:del>
      <w:del w:author="System" w:date="2009-03-11T17:57:00Z" w:id="36">
        <w:r>
          <w:delText>texto</w:delText>
        </w:r>
      </w:del>
    </w:p>
    <w:p/>
    <w:p>
      <w:del w:author="System" w:date="2009-03-11T17:57:00Z" w:id="37">
        <w:r>
          <w:delText>Nunc id </w:delText>
        </w:r>
      </w:del>
      <w:del w:author="System" w:date="2009-03-11T17:57:00Z" w:id="38">
        <w:r>
          <w:delText>tempor</w:delText>
        </w:r>
      </w:del>
      <w:del w:author="System" w:date="2009-03-11T17:57:00Z" w:id="39">
        <w:r>
          <w:delText> </w:delText>
        </w:r>
      </w:del>
      <w:del w:author="System" w:date="2009-03-11T17:57:00Z" w:id="40">
        <w:r>
          <w:delText>est</w:delText>
        </w:r>
      </w:del>
      <w:del w:author="System" w:date="2009-03-11T17:57:00Z" w:id="41">
        <w:r>
          <w:delText>. </w:delText>
        </w:r>
      </w:del>
      <w:del w:author="System" w:date="2009-03-11T17:57:00Z" w:id="42">
        <w:r>
          <w:delText>Suspendisse</w:delText>
        </w:r>
      </w:del>
      <w:del w:author="System" w:date="2009-03-11T17:57:00Z" w:id="43">
        <w:r>
          <w:delText> vitae </w:delText>
        </w:r>
      </w:del>
      <w:del w:author="System" w:date="2009-03-11T17:57:00Z" w:id="44">
        <w:r>
          <w:delText>fermentum</w:delText>
        </w:r>
      </w:del>
      <w:del w:author="System" w:date="2009-03-11T17:57:00Z" w:id="45">
        <w:r>
          <w:delText> </w:delText>
        </w:r>
      </w:del>
      <w:del w:author="System" w:date="2009-03-11T17:57:00Z" w:id="46">
        <w:r>
          <w:delText>quam</w:delText>
        </w:r>
      </w:del>
      <w:del w:author="System" w:date="2009-03-11T17:57:00Z" w:id="47">
        <w:r>
          <w:delText>, </w:delText>
        </w:r>
      </w:del>
      <w:del w:author="System" w:date="2009-03-11T17:57:00Z" w:id="48">
        <w:r>
          <w:delText>sit</w:delText>
        </w:r>
      </w:del>
      <w:del w:author="System" w:date="2009-03-11T17:57:00Z" w:id="49">
        <w:r>
          <w:delText> </w:delText>
        </w:r>
      </w:del>
      <w:del w:author="System" w:date="2009-03-11T17:57:00Z" w:id="50">
        <w:r>
          <w:delText>amet</w:delText>
        </w:r>
      </w:del>
      <w:del w:author="System" w:date="2009-03-11T17:57:00Z" w:id="51">
        <w:r>
          <w:delText> </w:delText>
        </w:r>
      </w:del>
      <w:del w:author="System" w:date="2009-03-11T17:57:00Z" w:id="52">
        <w:r>
          <w:delText>varius</w:delText>
        </w:r>
      </w:del>
      <w:del w:author="System" w:date="2009-03-11T17:57:00Z" w:id="53">
        <w:r>
          <w:delText> urna. </w:delText>
        </w:r>
      </w:del>
      <w:del w:author="System" w:date="2009-03-11T17:57:00Z" w:id="54">
        <w:r>
          <w:delText>Cras</w:delText>
        </w:r>
      </w:del>
      <w:del w:author="System" w:date="2009-03-11T17:57:00Z" w:id="55">
        <w:r>
          <w:delText> </w:delText>
        </w:r>
      </w:del>
      <w:del w:author="System" w:date="2009-03-11T17:57:00Z" w:id="56">
        <w:r>
          <w:delText>consectetur</w:delText>
        </w:r>
      </w:del>
      <w:del w:author="System" w:date="2009-03-11T17:57:00Z" w:id="57">
        <w:r>
          <w:delText> ex id nunc </w:delText>
        </w:r>
      </w:del>
      <w:del w:author="System" w:date="2009-03-11T17:57:00Z" w:id="58">
        <w:r>
          <w:delText>convallis</w:delText>
        </w:r>
      </w:del>
      <w:del w:author="System" w:date="2009-03-11T17:57:00Z" w:id="59">
        <w:r>
          <w:delText>, </w:delText>
        </w:r>
      </w:del>
      <w:del w:author="System" w:date="2009-03-11T17:57:00Z" w:id="60">
        <w:r>
          <w:delText>eget</w:delText>
        </w:r>
      </w:del>
      <w:del w:author="System" w:date="2009-03-11T17:57:00Z" w:id="61">
        <w:r>
          <w:delText> </w:delText>
        </w:r>
      </w:del>
      <w:del w:author="System" w:date="2009-03-11T17:57:00Z" w:id="62">
        <w:r>
          <w:delText>feugiat</w:delText>
        </w:r>
      </w:del>
      <w:del w:author="System" w:date="2009-03-11T17:57:00Z" w:id="63">
        <w:r>
          <w:delText> </w:delText>
        </w:r>
      </w:del>
      <w:del w:author="System" w:date="2009-03-11T17:57:00Z" w:id="64">
        <w:r>
          <w:delText>est</w:delText>
        </w:r>
      </w:del>
      <w:del w:author="System" w:date="2009-03-11T17:57:00Z" w:id="65">
        <w:r>
          <w:delText> </w:delText>
        </w:r>
      </w:del>
      <w:del w:author="System" w:date="2009-03-11T17:57:00Z" w:id="66">
        <w:r>
          <w:delText>lobortis</w:delText>
        </w:r>
      </w:del>
      <w:del w:author="System" w:date="2009-03-11T17:57:00Z" w:id="67">
        <w:r>
          <w:delText>. </w:delText>
        </w:r>
      </w:del>
      <w:del w:author="System" w:date="2009-03-11T17:57:00Z" w:id="68">
        <w:r>
          <w:delText>Pellentesque</w:delText>
        </w:r>
      </w:del>
      <w:del w:author="System" w:date="2009-03-11T17:57:00Z" w:id="69">
        <w:r>
          <w:delText> a </w:delText>
        </w:r>
      </w:del>
      <w:del w:author="System" w:date="2009-03-11T17:57:00Z" w:id="70">
        <w:r>
          <w:delText>sagittis</w:delText>
        </w:r>
      </w:del>
      <w:del w:author="System" w:date="2009-03-11T17:57:00Z" w:id="71">
        <w:r>
          <w:delText> </w:delText>
        </w:r>
      </w:del>
      <w:del w:author="System" w:date="2009-03-11T17:57:00Z" w:id="72">
        <w:r>
          <w:delText>massa</w:delText>
        </w:r>
      </w:del>
      <w:del w:author="System" w:date="2009-03-11T17:57:00Z" w:id="73">
        <w:r>
          <w:delText>, </w:delText>
        </w:r>
      </w:del>
      <w:del w:author="System" w:date="2009-03-11T17:57:00Z" w:id="74">
        <w:r>
          <w:delText>sit</w:delText>
        </w:r>
      </w:del>
      <w:del w:author="System" w:date="2009-03-11T17:57:00Z" w:id="75">
        <w:r>
          <w:delText> </w:delText>
        </w:r>
      </w:del>
      <w:del w:author="System" w:date="2009-03-11T17:57:00Z" w:id="76">
        <w:r>
          <w:delText>amet</w:delText>
        </w:r>
      </w:del>
      <w:del w:author="System" w:date="2009-03-11T17:57:00Z" w:id="77">
        <w:r>
          <w:delText> </w:delText>
        </w:r>
      </w:del>
      <w:del w:author="System" w:date="2009-03-11T17:57:00Z" w:id="78">
        <w:r>
          <w:delText>semper</w:delText>
        </w:r>
      </w:del>
      <w:del w:author="System" w:date="2009-03-11T17:57:00Z" w:id="79">
        <w:r>
          <w:delText> odio. </w:delText>
        </w:r>
      </w:del>
      <w:del w:author="System" w:date="2009-03-11T17:57:00Z" w:id="80">
        <w:r>
          <w:delText>Maecenas</w:delText>
        </w:r>
      </w:del>
      <w:del w:author="System" w:date="2009-03-11T17:57:00Z" w:id="81">
        <w:r>
          <w:delText> in </w:delText>
        </w:r>
      </w:del>
      <w:del w:author="System" w:date="2009-03-11T17:57:00Z" w:id="82">
        <w:r>
          <w:delText>varius</w:delText>
        </w:r>
      </w:del>
      <w:del w:author="System" w:date="2009-03-11T17:57:00Z" w:id="83">
        <w:r>
          <w:delText> ex. </w:delText>
        </w:r>
      </w:del>
      <w:del w:author="System" w:date="2009-03-11T17:57:00Z" w:id="84">
        <w:r>
          <w:delText>Praesent</w:delText>
        </w:r>
      </w:del>
      <w:del w:author="System" w:date="2009-03-11T17:57:00Z" w:id="85">
        <w:r>
          <w:delText> </w:delText>
        </w:r>
      </w:del>
      <w:del w:author="System" w:date="2009-03-11T17:57:00Z" w:id="86">
        <w:r>
          <w:delText>pellentesque</w:delText>
        </w:r>
      </w:del>
      <w:del w:author="System" w:date="2009-03-11T17:57:00Z" w:id="87">
        <w:r>
          <w:delText> </w:delText>
        </w:r>
      </w:del>
      <w:del w:author="System" w:date="2009-03-11T17:57:00Z" w:id="88">
        <w:r>
          <w:delText>quis</w:delText>
        </w:r>
      </w:del>
      <w:del w:author="System" w:date="2009-03-11T17:57:00Z" w:id="89">
        <w:r>
          <w:delText> </w:delText>
        </w:r>
      </w:del>
      <w:del w:author="System" w:date="2009-03-11T17:57:00Z" w:id="90">
        <w:r>
          <w:delText>turpis</w:delText>
        </w:r>
      </w:del>
      <w:del w:author="System" w:date="2009-03-11T17:57:00Z" w:id="91">
        <w:r>
          <w:delText> a </w:delText>
        </w:r>
      </w:del>
      <w:del w:author="System" w:date="2009-03-11T17:57:00Z" w:id="92">
        <w:r>
          <w:delText>eleifend</w:delText>
        </w:r>
      </w:del>
      <w:del w:author="System" w:date="2009-03-11T17:57:00Z" w:id="93">
        <w:r>
          <w:delText>. </w:delText>
        </w:r>
      </w:del>
      <w:del w:author="System" w:date="2009-03-11T17:57:00Z" w:id="94">
        <w:r>
          <w:delText>Vivamus</w:delText>
        </w:r>
      </w:del>
      <w:del w:author="System" w:date="2009-03-11T17:57:00Z" w:id="95">
        <w:r>
          <w:delText> </w:delText>
        </w:r>
      </w:del>
      <w:del w:author="System" w:date="2009-03-11T17:57:00Z" w:id="96">
        <w:r>
          <w:delText>turpis</w:delText>
        </w:r>
      </w:del>
      <w:del w:author="System" w:date="2009-03-11T17:57:00Z" w:id="97">
        <w:r>
          <w:delText> dolor, </w:delText>
        </w:r>
      </w:del>
      <w:del w:author="System" w:date="2009-03-11T17:57:00Z" w:id="98">
        <w:r>
          <w:delText>convallis</w:delText>
        </w:r>
      </w:del>
      <w:del w:author="System" w:date="2009-03-11T17:57:00Z" w:id="99">
        <w:r>
          <w:delText> </w:delText>
        </w:r>
      </w:del>
      <w:del w:author="System" w:date="2009-03-11T17:57:00Z" w:id="100">
        <w:r>
          <w:delText>vel</w:delText>
        </w:r>
      </w:del>
      <w:del w:author="System" w:date="2009-03-11T17:57:00Z" w:id="101">
        <w:r>
          <w:delText> </w:delText>
        </w:r>
      </w:del>
      <w:del w:author="System" w:date="2009-03-11T17:57:00Z" w:id="102">
        <w:r>
          <w:delText>sem</w:delText>
        </w:r>
      </w:del>
      <w:del w:author="System" w:date="2009-03-11T17:57:00Z" w:id="103">
        <w:r>
          <w:delText> sed, </w:delText>
        </w:r>
      </w:del>
      <w:del w:author="System" w:date="2009-03-11T17:57:00Z" w:id="104">
        <w:r>
          <w:delText>aliquam</w:delText>
        </w:r>
      </w:del>
      <w:del w:author="System" w:date="2009-03-11T17:57:00Z" w:id="105">
        <w:r>
          <w:delText> </w:delText>
        </w:r>
      </w:del>
      <w:del w:author="System" w:date="2009-03-11T17:57:00Z" w:id="106">
        <w:r>
          <w:delText>bibendum</w:delText>
        </w:r>
      </w:del>
      <w:del w:author="System" w:date="2009-03-11T17:57:00Z" w:id="107">
        <w:r>
          <w:delText> </w:delText>
        </w:r>
      </w:del>
      <w:del w:author="System" w:date="2009-03-11T17:57:00Z" w:id="108">
        <w:r>
          <w:delText>metus</w:delText>
        </w:r>
      </w:del>
      <w:del w:author="System" w:date="2009-03-11T17:57:00Z" w:id="109">
        <w:r>
          <w:delText>. </w:delText>
        </w:r>
      </w:del>
      <w:del w:author="System" w:date="2009-03-11T17:57:00Z" w:id="110">
        <w:r>
          <w:delText>Duis</w:delText>
        </w:r>
      </w:del>
      <w:del w:author="System" w:date="2009-03-11T17:57:00Z" w:id="111">
        <w:r>
          <w:delText> </w:delText>
        </w:r>
      </w:del>
      <w:del w:author="System" w:date="2009-03-11T17:57:00Z" w:id="112">
        <w:r>
          <w:delText>ultricies</w:delText>
        </w:r>
      </w:del>
      <w:del w:author="System" w:date="2009-03-11T17:57:00Z" w:id="113">
        <w:r>
          <w:delText> libero </w:delText>
        </w:r>
      </w:del>
      <w:del w:author="System" w:date="2009-03-11T17:57:00Z" w:id="114">
        <w:r>
          <w:delText>enim</w:delText>
        </w:r>
      </w:del>
      <w:del w:author="System" w:date="2009-03-11T17:57:00Z" w:id="115">
        <w:r>
          <w:delText>, </w:delText>
        </w:r>
      </w:del>
      <w:del w:author="System" w:date="2009-03-11T17:57:00Z" w:id="116">
        <w:r>
          <w:delText>eget</w:delText>
        </w:r>
      </w:del>
      <w:del w:author="System" w:date="2009-03-11T17:57:00Z" w:id="117">
        <w:r>
          <w:delText> </w:delText>
        </w:r>
      </w:del>
      <w:del w:author="System" w:date="2009-03-11T17:57:00Z" w:id="118">
        <w:r>
          <w:delText>malesuada</w:delText>
        </w:r>
      </w:del>
      <w:del w:author="System" w:date="2009-03-11T17:57:00Z" w:id="119">
        <w:r>
          <w:delText> </w:delText>
        </w:r>
      </w:del>
      <w:del w:author="System" w:date="2009-03-11T17:57:00Z" w:id="120">
        <w:r>
          <w:delText>sem</w:delText>
        </w:r>
      </w:del>
      <w:del w:author="System" w:date="2009-03-11T17:57:00Z" w:id="121">
        <w:r>
          <w:delText> </w:delText>
        </w:r>
      </w:del>
      <w:del w:author="System" w:date="2009-03-11T17:57:00Z" w:id="122">
        <w:r>
          <w:delText>aliquam</w:delText>
        </w:r>
      </w:del>
      <w:del w:author="System" w:date="2009-03-11T17:57:00Z" w:id="123">
        <w:r>
          <w:delText> </w:delText>
        </w:r>
      </w:del>
      <w:del w:author="System" w:date="2009-03-11T17:57:00Z" w:id="124">
        <w:r>
          <w:delText>nec</w:delText>
        </w:r>
      </w:del>
      <w:del w:author="System" w:date="2009-03-11T17:57:00Z" w:id="125">
        <w:r>
          <w:delText>. Sed vitae </w:delText>
        </w:r>
      </w:del>
      <w:del w:author="System" w:date="2009-03-11T17:57:00Z" w:id="126">
        <w:r>
          <w:delText>molestie</w:delText>
        </w:r>
      </w:del>
      <w:del w:author="System" w:date="2009-03-11T17:57:00Z" w:id="127">
        <w:r>
          <w:delText> </w:delText>
        </w:r>
      </w:del>
      <w:del w:author="System" w:date="2009-03-11T17:57:00Z" w:id="128">
        <w:r>
          <w:delText>neque</w:delText>
        </w:r>
      </w:del>
      <w:del w:author="System" w:date="2009-03-11T17:57:00Z" w:id="129">
        <w:r>
          <w:delText>. </w:delText>
        </w:r>
      </w:del>
      <w:del w:author="System" w:date="2009-03-11T17:57:00Z" w:id="130">
        <w:r>
          <w:delText>Phasellus</w:delText>
        </w:r>
      </w:del>
      <w:del w:author="System" w:date="2009-03-11T17:57:00Z" w:id="131">
        <w:r>
          <w:delText> </w:delText>
        </w:r>
      </w:del>
      <w:del w:author="System" w:date="2009-03-11T17:57:00Z" w:id="132">
        <w:r>
          <w:delText>eget</w:delText>
        </w:r>
      </w:del>
      <w:del w:author="System" w:date="2009-03-11T17:57:00Z" w:id="133">
        <w:r>
          <w:delText> </w:delText>
        </w:r>
      </w:del>
      <w:del w:author="System" w:date="2009-03-11T17:57:00Z" w:id="134">
        <w:r>
          <w:delText>ullamcorper</w:delText>
        </w:r>
      </w:del>
      <w:del w:author="System" w:date="2009-03-11T17:57:00Z" w:id="135">
        <w:r>
          <w:delText> ex. </w:delText>
        </w:r>
      </w:del>
      <w:del w:author="System" w:date="2009-03-11T17:57:00Z" w:id="136">
        <w:r>
          <w:delText>Donec</w:delText>
        </w:r>
      </w:del>
      <w:del w:author="System" w:date="2009-03-11T17:57:00Z" w:id="137">
        <w:r>
          <w:delText> </w:delText>
        </w:r>
      </w:del>
      <w:del w:author="System" w:date="2009-03-11T17:57:00Z" w:id="138">
        <w:r>
          <w:delText>sapien</w:delText>
        </w:r>
      </w:del>
      <w:del w:author="System" w:date="2009-03-11T17:57:00Z" w:id="139">
        <w:r>
          <w:delText> </w:delText>
        </w:r>
      </w:del>
      <w:del w:author="System" w:date="2009-03-11T17:57:00Z" w:id="140">
        <w:r>
          <w:delText>nibh</w:delText>
        </w:r>
      </w:del>
      <w:del w:author="System" w:date="2009-03-11T17:57:00Z" w:id="141">
        <w:r>
          <w:delText>, </w:delText>
        </w:r>
      </w:del>
      <w:del w:author="System" w:date="2009-03-11T17:57:00Z" w:id="142">
        <w:r>
          <w:delText>rhoncus</w:delText>
        </w:r>
      </w:del>
      <w:del w:author="System" w:date="2009-03-11T17:57:00Z" w:id="143">
        <w:r>
          <w:delText> </w:delText>
        </w:r>
      </w:del>
      <w:del w:author="System" w:date="2009-03-11T17:57:00Z" w:id="144">
        <w:r>
          <w:delText>dapibus</w:delText>
        </w:r>
      </w:del>
      <w:del w:author="System" w:date="2009-03-11T17:57:00Z" w:id="145">
        <w:r>
          <w:delText> </w:delText>
        </w:r>
      </w:del>
      <w:del w:author="System" w:date="2009-03-11T17:57:00Z" w:id="146">
        <w:r>
          <w:delText>pellentesque</w:delText>
        </w:r>
      </w:del>
      <w:del w:author="System" w:date="2009-03-11T17:57:00Z" w:id="147">
        <w:r>
          <w:delText> </w:delText>
        </w:r>
      </w:del>
      <w:del w:author="System" w:date="2009-03-11T17:57:00Z" w:id="148">
        <w:r>
          <w:delText>vel</w:delText>
        </w:r>
      </w:del>
      <w:del w:author="System" w:date="2009-03-11T17:57:00Z" w:id="149">
        <w:r>
          <w:delText>, </w:delText>
        </w:r>
      </w:del>
      <w:del w:author="System" w:date="2009-03-11T17:57:00Z" w:id="150">
        <w:r>
          <w:delText>laoreet</w:delText>
        </w:r>
      </w:del>
      <w:del w:author="System" w:date="2009-03-11T17:57:00Z" w:id="151">
        <w:r>
          <w:delText> </w:delText>
        </w:r>
      </w:del>
      <w:del w:author="System" w:date="2009-03-11T17:57:00Z" w:id="152">
        <w:r>
          <w:delText>eu</w:delText>
        </w:r>
      </w:del>
      <w:del w:author="System" w:date="2009-03-11T17:57:00Z" w:id="153">
        <w:r>
          <w:delText> </w:delText>
        </w:r>
      </w:del>
      <w:del w:author="System" w:date="2009-03-11T17:57:00Z" w:id="154">
        <w:r>
          <w:delText>elit</w:delText>
        </w:r>
      </w:del>
      <w:del w:author="System" w:date="2009-03-11T17:57:00Z" w:id="155">
        <w:r>
          <w:delText>.</w:delText>
        </w:r>
      </w:del>
    </w:p>
    <w:p>
      <w:del w:author="System" w:date="2009-03-11T17:57:00Z" w:id="156">
        <w:r>
          <w:drawing>
            <wp:inline distT="0" distB="0" distL="0" distR="0">
              <wp:extent cx="666750" cy="757039"/>
              <wp:effectExtent l="0" t="0" r="0" b="5080"/>
              <wp:docPr id="3" name="0 Imagen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0" name="turquesa_lima.PNG"/>
                      <pic:cNvPicPr/>
                    </pic:nvPicPr>
                    <pic:blipFill>
                      <a:blip r:embed="rId6R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62" cy="7656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Pr="00FA01A9" w:rsidR="009D4F91" w:rsidP="009D4F91" w:rsidRDefault="009D4F91">
      <w:pPr>
        <w:rPr>
          <w:lang w:val="es-MX"/>
        </w:rPr>
      </w:pPr>
      <w:r>
        <w:rPr>
          <w:lang w:val="es-MX"/>
        </w:rPr>
        <w:t xml:space="preserve">Prueba</w:t>
      </w:r>
    </w:p>
    <w:p w:rsidR="009D4F91" w:rsidP="009D4F91" w:rsidRDefault="009D4F91">
      <w:pPr>
        <w:spacing w:before="240"/>
        <w:ind w:left="708" w:hanging="708"/>
        <w:rPr>
          <w:noProof/>
          <w:lang w:eastAsia="es-ES"/>
        </w:rPr>
      </w:pPr>
    </w:p>
    <w:p w:rsidRPr="000E2E4C" w:rsidR="000E2E4C" w:rsidP="000E2E4C" w:rsidRDefault="009D4F91">
      <w:pPr>
        <w:spacing w:before="240"/>
        <w:ind w:left="708" w:hanging="708"/>
        <w:rPr>
          <w:rFonts w:ascii="Arial" w:hAnsi="Arial" w:cs="Arial"/>
          <w:color w:val="000000"/>
          <w:sz w:val="17"/>
          <w:szCs w:val="17"/>
        </w:rPr>
      </w:pPr>
      <w:ins w:author="System" w:date="2009-03-11T17:57:00Z" w:id="157">
        <w:r>
          <w:rPr>
            <w:rFonts w:ascii="Arial" w:hAnsi="Arial" w:cs="Arial"/>
            <w:color w:val="000000"/>
            <w:sz w:val="17"/>
            <w:szCs w:val="17"/>
          </w:rPr>
          <w:t xml:space="preserve">Nunc id </w:t>
        </w:r>
      </w:ins>
      <w:proofErr w:type="spellStart"/>
      <w:ins w:author="System" w:date="2009-03-11T17:57:00Z" w:id="158">
        <w:r>
          <w:rPr>
            <w:rFonts w:ascii="Arial" w:hAnsi="Arial" w:cs="Arial"/>
            <w:color w:val="000000"/>
            <w:sz w:val="17"/>
            <w:szCs w:val="17"/>
          </w:rPr>
          <w:t xml:space="preserve">tempor</w:t>
        </w:r>
      </w:ins>
      <w:proofErr w:type="spellEnd"/>
      <w:ins w:author="System" w:date="2009-03-11T17:57:00Z" w:id="159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160">
        <w:r>
          <w:rPr>
            <w:rFonts w:ascii="Arial" w:hAnsi="Arial" w:cs="Arial"/>
            <w:color w:val="000000"/>
            <w:sz w:val="17"/>
            <w:szCs w:val="17"/>
          </w:rPr>
          <w:t xml:space="preserve">est</w:t>
        </w:r>
      </w:ins>
      <w:proofErr w:type="spellEnd"/>
      <w:ins w:author="System" w:date="2009-03-11T17:57:00Z" w:id="161">
        <w:r>
          <w:rPr>
            <w:rFonts w:ascii="Arial" w:hAnsi="Arial" w:cs="Arial"/>
            <w:color w:val="000000"/>
            <w:sz w:val="17"/>
            <w:szCs w:val="17"/>
          </w:rPr>
          <w:t xml:space="preserve">. </w:t>
        </w:r>
      </w:ins>
      <w:proofErr w:type="spellStart"/>
      <w:ins w:author="System" w:date="2009-03-11T17:57:00Z" w:id="162">
        <w:r>
          <w:rPr>
            <w:rFonts w:ascii="Arial" w:hAnsi="Arial" w:cs="Arial"/>
            <w:color w:val="000000"/>
            <w:sz w:val="17"/>
            <w:szCs w:val="17"/>
          </w:rPr>
          <w:t xml:space="preserve">Suspendisse</w:t>
        </w:r>
      </w:ins>
      <w:proofErr w:type="spellEnd"/>
      <w:ins w:author="System" w:date="2009-03-11T17:57:00Z" w:id="163">
        <w:r>
          <w:rPr>
            <w:rFonts w:ascii="Arial" w:hAnsi="Arial" w:cs="Arial"/>
            <w:color w:val="000000"/>
            <w:sz w:val="17"/>
            <w:szCs w:val="17"/>
          </w:rPr>
          <w:t xml:space="preserve"> vitae </w:t>
        </w:r>
      </w:ins>
      <w:proofErr w:type="spellStart"/>
      <w:ins w:author="System" w:date="2009-03-11T17:57:00Z" w:id="164">
        <w:r>
          <w:rPr>
            <w:rFonts w:ascii="Arial" w:hAnsi="Arial" w:cs="Arial"/>
            <w:color w:val="000000"/>
            <w:sz w:val="17"/>
            <w:szCs w:val="17"/>
          </w:rPr>
          <w:t xml:space="preserve">fermentum</w:t>
        </w:r>
      </w:ins>
      <w:proofErr w:type="spellEnd"/>
      <w:ins w:author="System" w:date="2009-03-11T17:57:00Z" w:id="165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166">
        <w:r>
          <w:rPr>
            <w:rFonts w:ascii="Arial" w:hAnsi="Arial" w:cs="Arial"/>
            <w:color w:val="000000"/>
            <w:sz w:val="17"/>
            <w:szCs w:val="17"/>
          </w:rPr>
          <w:t xml:space="preserve">quam</w:t>
        </w:r>
      </w:ins>
      <w:proofErr w:type="spellEnd"/>
      <w:ins w:author="System" w:date="2009-03-11T17:57:00Z" w:id="167">
        <w:r>
          <w:rPr>
            <w:rFonts w:ascii="Arial" w:hAnsi="Arial" w:cs="Arial"/>
            <w:color w:val="000000"/>
            <w:sz w:val="17"/>
            <w:szCs w:val="17"/>
          </w:rPr>
          <w:t xml:space="preserve">, </w:t>
        </w:r>
      </w:ins>
      <w:proofErr w:type="spellStart"/>
      <w:ins w:author="System" w:date="2009-03-11T17:57:00Z" w:id="168">
        <w:r>
          <w:rPr>
            <w:rFonts w:ascii="Arial" w:hAnsi="Arial" w:cs="Arial"/>
            <w:color w:val="000000"/>
            <w:sz w:val="17"/>
            <w:szCs w:val="17"/>
          </w:rPr>
          <w:t xml:space="preserve">sit</w:t>
        </w:r>
      </w:ins>
      <w:proofErr w:type="spellEnd"/>
      <w:ins w:author="System" w:date="2009-03-11T17:57:00Z" w:id="169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170">
        <w:r>
          <w:rPr>
            <w:rFonts w:ascii="Arial" w:hAnsi="Arial" w:cs="Arial"/>
            <w:color w:val="000000"/>
            <w:sz w:val="17"/>
            <w:szCs w:val="17"/>
          </w:rPr>
          <w:t xml:space="preserve">amet</w:t>
        </w:r>
      </w:ins>
      <w:proofErr w:type="spellEnd"/>
      <w:ins w:author="System" w:date="2009-03-11T17:57:00Z" w:id="171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172">
        <w:r>
          <w:rPr>
            <w:rFonts w:ascii="Arial" w:hAnsi="Arial" w:cs="Arial"/>
            <w:color w:val="000000"/>
            <w:sz w:val="17"/>
            <w:szCs w:val="17"/>
          </w:rPr>
          <w:t xml:space="preserve">varius</w:t>
        </w:r>
      </w:ins>
      <w:proofErr w:type="spellEnd"/>
      <w:ins w:author="System" w:date="2009-03-11T17:57:00Z" w:id="173">
        <w:r>
          <w:rPr>
            <w:rFonts w:ascii="Arial" w:hAnsi="Arial" w:cs="Arial"/>
            <w:color w:val="000000"/>
            <w:sz w:val="17"/>
            <w:szCs w:val="17"/>
          </w:rPr>
          <w:t xml:space="preserve"> urna. </w:t>
        </w:r>
      </w:ins>
      <w:proofErr w:type="spellStart"/>
      <w:ins w:author="System" w:date="2009-03-11T17:57:00Z" w:id="174">
        <w:r>
          <w:rPr>
            <w:rFonts w:ascii="Arial" w:hAnsi="Arial" w:cs="Arial"/>
            <w:color w:val="000000"/>
            <w:sz w:val="17"/>
            <w:szCs w:val="17"/>
          </w:rPr>
          <w:t xml:space="preserve">Cras</w:t>
        </w:r>
      </w:ins>
      <w:proofErr w:type="spellEnd"/>
      <w:ins w:author="System" w:date="2009-03-11T17:57:00Z" w:id="175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176">
        <w:r>
          <w:rPr>
            <w:rFonts w:ascii="Arial" w:hAnsi="Arial" w:cs="Arial"/>
            <w:color w:val="000000"/>
            <w:sz w:val="17"/>
            <w:szCs w:val="17"/>
          </w:rPr>
          <w:t xml:space="preserve">consectetur</w:t>
        </w:r>
      </w:ins>
      <w:proofErr w:type="spellEnd"/>
      <w:ins w:author="System" w:date="2009-03-11T17:57:00Z" w:id="177">
        <w:r>
          <w:rPr>
            <w:rFonts w:ascii="Arial" w:hAnsi="Arial" w:cs="Arial"/>
            <w:color w:val="000000"/>
            <w:sz w:val="17"/>
            <w:szCs w:val="17"/>
          </w:rPr>
          <w:t xml:space="preserve"> ex id nunc </w:t>
        </w:r>
      </w:ins>
      <w:proofErr w:type="spellStart"/>
      <w:ins w:author="System" w:date="2009-03-11T17:57:00Z" w:id="178">
        <w:r>
          <w:rPr>
            <w:rFonts w:ascii="Arial" w:hAnsi="Arial" w:cs="Arial"/>
            <w:color w:val="000000"/>
            <w:sz w:val="17"/>
            <w:szCs w:val="17"/>
          </w:rPr>
          <w:t xml:space="preserve">convallis</w:t>
        </w:r>
      </w:ins>
      <w:proofErr w:type="spellEnd"/>
      <w:ins w:author="System" w:date="2009-03-11T17:57:00Z" w:id="179">
        <w:r>
          <w:rPr>
            <w:rFonts w:ascii="Arial" w:hAnsi="Arial" w:cs="Arial"/>
            <w:color w:val="000000"/>
            <w:sz w:val="17"/>
            <w:szCs w:val="17"/>
          </w:rPr>
          <w:t xml:space="preserve">, </w:t>
        </w:r>
      </w:ins>
      <w:proofErr w:type="spellStart"/>
      <w:ins w:author="System" w:date="2009-03-11T17:57:00Z" w:id="180">
        <w:r>
          <w:rPr>
            <w:rFonts w:ascii="Arial" w:hAnsi="Arial" w:cs="Arial"/>
            <w:color w:val="000000"/>
            <w:sz w:val="17"/>
            <w:szCs w:val="17"/>
          </w:rPr>
          <w:t xml:space="preserve">eget</w:t>
        </w:r>
      </w:ins>
      <w:proofErr w:type="spellEnd"/>
      <w:ins w:author="System" w:date="2009-03-11T17:57:00Z" w:id="181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182">
        <w:r>
          <w:rPr>
            <w:rFonts w:ascii="Arial" w:hAnsi="Arial" w:cs="Arial"/>
            <w:color w:val="000000"/>
            <w:sz w:val="17"/>
            <w:szCs w:val="17"/>
          </w:rPr>
          <w:t xml:space="preserve">feugiat</w:t>
        </w:r>
      </w:ins>
      <w:proofErr w:type="spellEnd"/>
      <w:ins w:author="System" w:date="2009-03-11T17:57:00Z" w:id="183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184">
        <w:r>
          <w:rPr>
            <w:rFonts w:ascii="Arial" w:hAnsi="Arial" w:cs="Arial"/>
            <w:color w:val="000000"/>
            <w:sz w:val="17"/>
            <w:szCs w:val="17"/>
          </w:rPr>
          <w:t xml:space="preserve">est</w:t>
        </w:r>
      </w:ins>
      <w:proofErr w:type="spellEnd"/>
      <w:ins w:author="System" w:date="2009-03-11T17:57:00Z" w:id="185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186">
        <w:r>
          <w:rPr>
            <w:rFonts w:ascii="Arial" w:hAnsi="Arial" w:cs="Arial"/>
            <w:color w:val="000000"/>
            <w:sz w:val="17"/>
            <w:szCs w:val="17"/>
          </w:rPr>
          <w:t xml:space="preserve">lobortis</w:t>
        </w:r>
      </w:ins>
      <w:proofErr w:type="spellEnd"/>
      <w:ins w:author="System" w:date="2009-03-11T17:57:00Z" w:id="187">
        <w:r>
          <w:rPr>
            <w:rFonts w:ascii="Arial" w:hAnsi="Arial" w:cs="Arial"/>
            <w:color w:val="000000"/>
            <w:sz w:val="17"/>
            <w:szCs w:val="17"/>
          </w:rPr>
          <w:t xml:space="preserve">. </w:t>
        </w:r>
      </w:ins>
      <w:proofErr w:type="spellStart"/>
      <w:ins w:author="System" w:date="2009-03-11T17:57:00Z" w:id="188">
        <w:r>
          <w:rPr>
            <w:rFonts w:ascii="Arial" w:hAnsi="Arial" w:cs="Arial"/>
            <w:color w:val="000000"/>
            <w:sz w:val="17"/>
            <w:szCs w:val="17"/>
          </w:rPr>
          <w:t xml:space="preserve">Pellentesque</w:t>
        </w:r>
      </w:ins>
      <w:proofErr w:type="spellEnd"/>
      <w:ins w:author="System" w:date="2009-03-11T17:57:00Z" w:id="189">
        <w:r>
          <w:rPr>
            <w:rFonts w:ascii="Arial" w:hAnsi="Arial" w:cs="Arial"/>
            <w:color w:val="000000"/>
            <w:sz w:val="17"/>
            <w:szCs w:val="17"/>
          </w:rPr>
          <w:t xml:space="preserve"> a </w:t>
        </w:r>
      </w:ins>
      <w:proofErr w:type="spellStart"/>
      <w:ins w:author="System" w:date="2009-03-11T17:57:00Z" w:id="190">
        <w:r>
          <w:rPr>
            <w:rFonts w:ascii="Arial" w:hAnsi="Arial" w:cs="Arial"/>
            <w:color w:val="000000"/>
            <w:sz w:val="17"/>
            <w:szCs w:val="17"/>
          </w:rPr>
          <w:t xml:space="preserve">sagittis</w:t>
        </w:r>
      </w:ins>
      <w:proofErr w:type="spellEnd"/>
      <w:ins w:author="System" w:date="2009-03-11T17:57:00Z" w:id="191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192">
        <w:r>
          <w:rPr>
            <w:rFonts w:ascii="Arial" w:hAnsi="Arial" w:cs="Arial"/>
            <w:color w:val="000000"/>
            <w:sz w:val="17"/>
            <w:szCs w:val="17"/>
          </w:rPr>
          <w:t xml:space="preserve">massa</w:t>
        </w:r>
      </w:ins>
      <w:proofErr w:type="spellEnd"/>
      <w:ins w:author="System" w:date="2009-03-11T17:57:00Z" w:id="193">
        <w:r>
          <w:rPr>
            <w:rFonts w:ascii="Arial" w:hAnsi="Arial" w:cs="Arial"/>
            <w:color w:val="000000"/>
            <w:sz w:val="17"/>
            <w:szCs w:val="17"/>
          </w:rPr>
          <w:t xml:space="preserve">, </w:t>
        </w:r>
      </w:ins>
      <w:proofErr w:type="spellStart"/>
      <w:ins w:author="System" w:date="2009-03-11T17:57:00Z" w:id="194">
        <w:r>
          <w:rPr>
            <w:rFonts w:ascii="Arial" w:hAnsi="Arial" w:cs="Arial"/>
            <w:color w:val="000000"/>
            <w:sz w:val="17"/>
            <w:szCs w:val="17"/>
          </w:rPr>
          <w:t xml:space="preserve">sit</w:t>
        </w:r>
      </w:ins>
      <w:proofErr w:type="spellEnd"/>
      <w:ins w:author="System" w:date="2009-03-11T17:57:00Z" w:id="195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196">
        <w:r>
          <w:rPr>
            <w:rFonts w:ascii="Arial" w:hAnsi="Arial" w:cs="Arial"/>
            <w:color w:val="000000"/>
            <w:sz w:val="17"/>
            <w:szCs w:val="17"/>
          </w:rPr>
          <w:t xml:space="preserve">amet</w:t>
        </w:r>
      </w:ins>
      <w:proofErr w:type="spellEnd"/>
      <w:ins w:author="System" w:date="2009-03-11T17:57:00Z" w:id="197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198">
        <w:r>
          <w:rPr>
            <w:rFonts w:ascii="Arial" w:hAnsi="Arial" w:cs="Arial"/>
            <w:color w:val="000000"/>
            <w:sz w:val="17"/>
            <w:szCs w:val="17"/>
          </w:rPr>
          <w:t xml:space="preserve">semper</w:t>
        </w:r>
      </w:ins>
      <w:proofErr w:type="spellEnd"/>
      <w:ins w:author="System" w:date="2009-03-11T17:57:00Z" w:id="199">
        <w:r>
          <w:rPr>
            <w:rFonts w:ascii="Arial" w:hAnsi="Arial" w:cs="Arial"/>
            <w:color w:val="000000"/>
            <w:sz w:val="17"/>
            <w:szCs w:val="17"/>
          </w:rPr>
          <w:t xml:space="preserve"> odio. </w:t>
        </w:r>
      </w:ins>
      <w:proofErr w:type="spellStart"/>
      <w:ins w:author="System" w:date="2009-03-11T17:57:00Z" w:id="200">
        <w:r>
          <w:rPr>
            <w:rFonts w:ascii="Arial" w:hAnsi="Arial" w:cs="Arial"/>
            <w:color w:val="000000"/>
            <w:sz w:val="17"/>
            <w:szCs w:val="17"/>
          </w:rPr>
          <w:t xml:space="preserve">Maecenas</w:t>
        </w:r>
      </w:ins>
      <w:proofErr w:type="spellEnd"/>
      <w:ins w:author="System" w:date="2009-03-11T17:57:00Z" w:id="201">
        <w:r>
          <w:rPr>
            <w:rFonts w:ascii="Arial" w:hAnsi="Arial" w:cs="Arial"/>
            <w:color w:val="000000"/>
            <w:sz w:val="17"/>
            <w:szCs w:val="17"/>
          </w:rPr>
          <w:t xml:space="preserve"> in </w:t>
        </w:r>
      </w:ins>
      <w:proofErr w:type="spellStart"/>
      <w:ins w:author="System" w:date="2009-03-11T17:57:00Z" w:id="202">
        <w:r>
          <w:rPr>
            <w:rFonts w:ascii="Arial" w:hAnsi="Arial" w:cs="Arial"/>
            <w:color w:val="000000"/>
            <w:sz w:val="17"/>
            <w:szCs w:val="17"/>
          </w:rPr>
          <w:t xml:space="preserve">varius</w:t>
        </w:r>
      </w:ins>
      <w:proofErr w:type="spellEnd"/>
      <w:ins w:author="System" w:date="2009-03-11T17:57:00Z" w:id="203">
        <w:r>
          <w:rPr>
            <w:rFonts w:ascii="Arial" w:hAnsi="Arial" w:cs="Arial"/>
            <w:color w:val="000000"/>
            <w:sz w:val="17"/>
            <w:szCs w:val="17"/>
          </w:rPr>
          <w:t xml:space="preserve"> ex. </w:t>
        </w:r>
      </w:ins>
      <w:proofErr w:type="spellStart"/>
      <w:ins w:author="System" w:date="2009-03-11T17:57:00Z" w:id="204">
        <w:r>
          <w:rPr>
            <w:rFonts w:ascii="Arial" w:hAnsi="Arial" w:cs="Arial"/>
            <w:color w:val="000000"/>
            <w:sz w:val="17"/>
            <w:szCs w:val="17"/>
          </w:rPr>
          <w:t xml:space="preserve">Praesent</w:t>
        </w:r>
      </w:ins>
      <w:proofErr w:type="spellEnd"/>
      <w:ins w:author="System" w:date="2009-03-11T17:57:00Z" w:id="205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06">
        <w:r>
          <w:rPr>
            <w:rFonts w:ascii="Arial" w:hAnsi="Arial" w:cs="Arial"/>
            <w:color w:val="000000"/>
            <w:sz w:val="17"/>
            <w:szCs w:val="17"/>
          </w:rPr>
          <w:t xml:space="preserve">pellentesque</w:t>
        </w:r>
      </w:ins>
      <w:proofErr w:type="spellEnd"/>
      <w:ins w:author="System" w:date="2009-03-11T17:57:00Z" w:id="207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08">
        <w:r>
          <w:rPr>
            <w:rFonts w:ascii="Arial" w:hAnsi="Arial" w:cs="Arial"/>
            <w:color w:val="000000"/>
            <w:sz w:val="17"/>
            <w:szCs w:val="17"/>
          </w:rPr>
          <w:t xml:space="preserve">quis</w:t>
        </w:r>
      </w:ins>
      <w:proofErr w:type="spellEnd"/>
      <w:ins w:author="System" w:date="2009-03-11T17:57:00Z" w:id="209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10">
        <w:r>
          <w:rPr>
            <w:rFonts w:ascii="Arial" w:hAnsi="Arial" w:cs="Arial"/>
            <w:color w:val="000000"/>
            <w:sz w:val="17"/>
            <w:szCs w:val="17"/>
          </w:rPr>
          <w:t xml:space="preserve">turpis</w:t>
        </w:r>
      </w:ins>
      <w:proofErr w:type="spellEnd"/>
      <w:ins w:author="System" w:date="2009-03-11T17:57:00Z" w:id="211">
        <w:r>
          <w:rPr>
            <w:rFonts w:ascii="Arial" w:hAnsi="Arial" w:cs="Arial"/>
            <w:color w:val="000000"/>
            <w:sz w:val="17"/>
            <w:szCs w:val="17"/>
          </w:rPr>
          <w:t xml:space="preserve"> a </w:t>
        </w:r>
      </w:ins>
      <w:proofErr w:type="spellStart"/>
      <w:ins w:author="System" w:date="2009-03-11T17:57:00Z" w:id="212">
        <w:r>
          <w:rPr>
            <w:rFonts w:ascii="Arial" w:hAnsi="Arial" w:cs="Arial"/>
            <w:color w:val="000000"/>
            <w:sz w:val="17"/>
            <w:szCs w:val="17"/>
          </w:rPr>
          <w:t xml:space="preserve">eleifend</w:t>
        </w:r>
      </w:ins>
      <w:proofErr w:type="spellEnd"/>
      <w:ins w:author="System" w:date="2009-03-11T17:57:00Z" w:id="213">
        <w:r>
          <w:rPr>
            <w:rFonts w:ascii="Arial" w:hAnsi="Arial" w:cs="Arial"/>
            <w:color w:val="000000"/>
            <w:sz w:val="17"/>
            <w:szCs w:val="17"/>
          </w:rPr>
          <w:t xml:space="preserve">. </w:t>
        </w:r>
      </w:ins>
      <w:proofErr w:type="spellStart"/>
      <w:ins w:author="System" w:date="2009-03-11T17:57:00Z" w:id="214">
        <w:r>
          <w:rPr>
            <w:rFonts w:ascii="Arial" w:hAnsi="Arial" w:cs="Arial"/>
            <w:color w:val="000000"/>
            <w:sz w:val="17"/>
            <w:szCs w:val="17"/>
          </w:rPr>
          <w:t xml:space="preserve">Vivamus</w:t>
        </w:r>
      </w:ins>
      <w:proofErr w:type="spellEnd"/>
      <w:ins w:author="System" w:date="2009-03-11T17:57:00Z" w:id="215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16">
        <w:r>
          <w:rPr>
            <w:rFonts w:ascii="Arial" w:hAnsi="Arial" w:cs="Arial"/>
            <w:color w:val="000000"/>
            <w:sz w:val="17"/>
            <w:szCs w:val="17"/>
          </w:rPr>
          <w:t xml:space="preserve">turpis</w:t>
        </w:r>
      </w:ins>
      <w:proofErr w:type="spellEnd"/>
      <w:ins w:author="System" w:date="2009-03-11T17:57:00Z" w:id="217">
        <w:r>
          <w:rPr>
            <w:rFonts w:ascii="Arial" w:hAnsi="Arial" w:cs="Arial"/>
            <w:color w:val="000000"/>
            <w:sz w:val="17"/>
            <w:szCs w:val="17"/>
          </w:rPr>
          <w:t xml:space="preserve"> dolor, </w:t>
        </w:r>
      </w:ins>
      <w:proofErr w:type="spellStart"/>
      <w:ins w:author="System" w:date="2009-03-11T17:57:00Z" w:id="218">
        <w:r>
          <w:rPr>
            <w:rFonts w:ascii="Arial" w:hAnsi="Arial" w:cs="Arial"/>
            <w:color w:val="000000"/>
            <w:sz w:val="17"/>
            <w:szCs w:val="17"/>
          </w:rPr>
          <w:t xml:space="preserve">convallis</w:t>
        </w:r>
      </w:ins>
      <w:proofErr w:type="spellEnd"/>
      <w:ins w:author="System" w:date="2009-03-11T17:57:00Z" w:id="219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20">
        <w:r>
          <w:rPr>
            <w:rFonts w:ascii="Arial" w:hAnsi="Arial" w:cs="Arial"/>
            <w:color w:val="000000"/>
            <w:sz w:val="17"/>
            <w:szCs w:val="17"/>
          </w:rPr>
          <w:t xml:space="preserve">vel</w:t>
        </w:r>
      </w:ins>
      <w:proofErr w:type="spellEnd"/>
      <w:ins w:author="System" w:date="2009-03-11T17:57:00Z" w:id="221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22">
        <w:r>
          <w:rPr>
            <w:rFonts w:ascii="Arial" w:hAnsi="Arial" w:cs="Arial"/>
            <w:color w:val="000000"/>
            <w:sz w:val="17"/>
            <w:szCs w:val="17"/>
          </w:rPr>
          <w:t xml:space="preserve">sem</w:t>
        </w:r>
      </w:ins>
      <w:proofErr w:type="spellEnd"/>
      <w:ins w:author="System" w:date="2009-03-11T17:57:00Z" w:id="223">
        <w:r>
          <w:rPr>
            <w:rFonts w:ascii="Arial" w:hAnsi="Arial" w:cs="Arial"/>
            <w:color w:val="000000"/>
            <w:sz w:val="17"/>
            <w:szCs w:val="17"/>
          </w:rPr>
          <w:t xml:space="preserve"> sed, </w:t>
        </w:r>
      </w:ins>
      <w:proofErr w:type="spellStart"/>
      <w:ins w:author="System" w:date="2009-03-11T17:57:00Z" w:id="224">
        <w:r>
          <w:rPr>
            <w:rFonts w:ascii="Arial" w:hAnsi="Arial" w:cs="Arial"/>
            <w:color w:val="000000"/>
            <w:sz w:val="17"/>
            <w:szCs w:val="17"/>
          </w:rPr>
          <w:t xml:space="preserve">aliquam</w:t>
        </w:r>
      </w:ins>
      <w:proofErr w:type="spellEnd"/>
      <w:ins w:author="System" w:date="2009-03-11T17:57:00Z" w:id="225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26">
        <w:r>
          <w:rPr>
            <w:rFonts w:ascii="Arial" w:hAnsi="Arial" w:cs="Arial"/>
            <w:color w:val="000000"/>
            <w:sz w:val="17"/>
            <w:szCs w:val="17"/>
          </w:rPr>
          <w:t xml:space="preserve">bibendum</w:t>
        </w:r>
      </w:ins>
      <w:proofErr w:type="spellEnd"/>
      <w:ins w:author="System" w:date="2009-03-11T17:57:00Z" w:id="227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28">
        <w:r>
          <w:rPr>
            <w:rFonts w:ascii="Arial" w:hAnsi="Arial" w:cs="Arial"/>
            <w:color w:val="000000"/>
            <w:sz w:val="17"/>
            <w:szCs w:val="17"/>
          </w:rPr>
          <w:t xml:space="preserve">metus</w:t>
        </w:r>
      </w:ins>
      <w:proofErr w:type="spellEnd"/>
      <w:ins w:author="System" w:date="2009-03-11T17:57:00Z" w:id="229">
        <w:r>
          <w:rPr>
            <w:rFonts w:ascii="Arial" w:hAnsi="Arial" w:cs="Arial"/>
            <w:color w:val="000000"/>
            <w:sz w:val="17"/>
            <w:szCs w:val="17"/>
          </w:rPr>
          <w:t xml:space="preserve">. </w:t>
        </w:r>
      </w:ins>
      <w:proofErr w:type="spellStart"/>
      <w:ins w:author="System" w:date="2009-03-11T17:57:00Z" w:id="230">
        <w:r>
          <w:rPr>
            <w:rFonts w:ascii="Arial" w:hAnsi="Arial" w:cs="Arial"/>
            <w:color w:val="000000"/>
            <w:sz w:val="17"/>
            <w:szCs w:val="17"/>
          </w:rPr>
          <w:t xml:space="preserve">Duis</w:t>
        </w:r>
      </w:ins>
      <w:proofErr w:type="spellEnd"/>
      <w:ins w:author="System" w:date="2009-03-11T17:57:00Z" w:id="231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32">
        <w:r>
          <w:rPr>
            <w:rFonts w:ascii="Arial" w:hAnsi="Arial" w:cs="Arial"/>
            <w:color w:val="000000"/>
            <w:sz w:val="17"/>
            <w:szCs w:val="17"/>
          </w:rPr>
          <w:t xml:space="preserve">ultricies</w:t>
        </w:r>
      </w:ins>
      <w:proofErr w:type="spellEnd"/>
      <w:ins w:author="System" w:date="2009-03-11T17:57:00Z" w:id="233">
        <w:r>
          <w:rPr>
            <w:rFonts w:ascii="Arial" w:hAnsi="Arial" w:cs="Arial"/>
            <w:color w:val="000000"/>
            <w:sz w:val="17"/>
            <w:szCs w:val="17"/>
          </w:rPr>
          <w:t xml:space="preserve"> libero </w:t>
        </w:r>
      </w:ins>
      <w:proofErr w:type="spellStart"/>
      <w:ins w:author="System" w:date="2009-03-11T17:57:00Z" w:id="234">
        <w:r>
          <w:rPr>
            <w:rFonts w:ascii="Arial" w:hAnsi="Arial" w:cs="Arial"/>
            <w:color w:val="000000"/>
            <w:sz w:val="17"/>
            <w:szCs w:val="17"/>
          </w:rPr>
          <w:t xml:space="preserve">enim</w:t>
        </w:r>
      </w:ins>
      <w:proofErr w:type="spellEnd"/>
      <w:ins w:author="System" w:date="2009-03-11T17:57:00Z" w:id="235">
        <w:r>
          <w:rPr>
            <w:rFonts w:ascii="Arial" w:hAnsi="Arial" w:cs="Arial"/>
            <w:color w:val="000000"/>
            <w:sz w:val="17"/>
            <w:szCs w:val="17"/>
          </w:rPr>
          <w:t xml:space="preserve">, </w:t>
        </w:r>
      </w:ins>
      <w:proofErr w:type="spellStart"/>
      <w:ins w:author="System" w:date="2009-03-11T17:57:00Z" w:id="236">
        <w:r>
          <w:rPr>
            <w:rFonts w:ascii="Arial" w:hAnsi="Arial" w:cs="Arial"/>
            <w:color w:val="000000"/>
            <w:sz w:val="17"/>
            <w:szCs w:val="17"/>
          </w:rPr>
          <w:t xml:space="preserve">eget</w:t>
        </w:r>
      </w:ins>
      <w:proofErr w:type="spellEnd"/>
      <w:ins w:author="System" w:date="2009-03-11T17:57:00Z" w:id="237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38">
        <w:r>
          <w:rPr>
            <w:rFonts w:ascii="Arial" w:hAnsi="Arial" w:cs="Arial"/>
            <w:color w:val="000000"/>
            <w:sz w:val="17"/>
            <w:szCs w:val="17"/>
          </w:rPr>
          <w:t xml:space="preserve">malesuada</w:t>
        </w:r>
      </w:ins>
      <w:proofErr w:type="spellEnd"/>
      <w:ins w:author="System" w:date="2009-03-11T17:57:00Z" w:id="239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40">
        <w:r>
          <w:rPr>
            <w:rFonts w:ascii="Arial" w:hAnsi="Arial" w:cs="Arial"/>
            <w:color w:val="000000"/>
            <w:sz w:val="17"/>
            <w:szCs w:val="17"/>
          </w:rPr>
          <w:t xml:space="preserve">sem</w:t>
        </w:r>
      </w:ins>
      <w:proofErr w:type="spellEnd"/>
      <w:ins w:author="System" w:date="2009-03-11T17:57:00Z" w:id="241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42">
        <w:r>
          <w:rPr>
            <w:rFonts w:ascii="Arial" w:hAnsi="Arial" w:cs="Arial"/>
            <w:color w:val="000000"/>
            <w:sz w:val="17"/>
            <w:szCs w:val="17"/>
          </w:rPr>
          <w:t xml:space="preserve">aliquam</w:t>
        </w:r>
      </w:ins>
      <w:proofErr w:type="spellEnd"/>
      <w:ins w:author="System" w:date="2009-03-11T17:57:00Z" w:id="243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44">
        <w:r>
          <w:rPr>
            <w:rFonts w:ascii="Arial" w:hAnsi="Arial" w:cs="Arial"/>
            <w:color w:val="000000"/>
            <w:sz w:val="17"/>
            <w:szCs w:val="17"/>
          </w:rPr>
          <w:t xml:space="preserve">nec</w:t>
        </w:r>
      </w:ins>
      <w:proofErr w:type="spellEnd"/>
      <w:ins w:author="System" w:date="2009-03-11T17:57:00Z" w:id="245">
        <w:r>
          <w:rPr>
            <w:rFonts w:ascii="Arial" w:hAnsi="Arial" w:cs="Arial"/>
            <w:color w:val="000000"/>
            <w:sz w:val="17"/>
            <w:szCs w:val="17"/>
          </w:rPr>
          <w:t xml:space="preserve">. Sed vitae </w:t>
        </w:r>
      </w:ins>
      <w:proofErr w:type="spellStart"/>
      <w:ins w:author="System" w:date="2009-03-11T17:57:00Z" w:id="246">
        <w:r>
          <w:rPr>
            <w:rFonts w:ascii="Arial" w:hAnsi="Arial" w:cs="Arial"/>
            <w:color w:val="000000"/>
            <w:sz w:val="17"/>
            <w:szCs w:val="17"/>
          </w:rPr>
          <w:t xml:space="preserve">molestie</w:t>
        </w:r>
      </w:ins>
      <w:proofErr w:type="spellEnd"/>
      <w:ins w:author="System" w:date="2009-03-11T17:57:00Z" w:id="247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48">
        <w:r>
          <w:rPr>
            <w:rFonts w:ascii="Arial" w:hAnsi="Arial" w:cs="Arial"/>
            <w:color w:val="000000"/>
            <w:sz w:val="17"/>
            <w:szCs w:val="17"/>
          </w:rPr>
          <w:t xml:space="preserve">neque</w:t>
        </w:r>
      </w:ins>
      <w:proofErr w:type="spellEnd"/>
      <w:ins w:author="System" w:date="2009-03-11T17:57:00Z" w:id="249">
        <w:r>
          <w:rPr>
            <w:rFonts w:ascii="Arial" w:hAnsi="Arial" w:cs="Arial"/>
            <w:color w:val="000000"/>
            <w:sz w:val="17"/>
            <w:szCs w:val="17"/>
          </w:rPr>
          <w:t xml:space="preserve">. </w:t>
        </w:r>
      </w:ins>
      <w:proofErr w:type="spellStart"/>
      <w:ins w:author="System" w:date="2009-03-11T17:57:00Z" w:id="250">
        <w:r>
          <w:rPr>
            <w:rFonts w:ascii="Arial" w:hAnsi="Arial" w:cs="Arial"/>
            <w:color w:val="000000"/>
            <w:sz w:val="17"/>
            <w:szCs w:val="17"/>
          </w:rPr>
          <w:t xml:space="preserve">Phasellus</w:t>
        </w:r>
      </w:ins>
      <w:proofErr w:type="spellEnd"/>
      <w:ins w:author="System" w:date="2009-03-11T17:57:00Z" w:id="251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52">
        <w:r>
          <w:rPr>
            <w:rFonts w:ascii="Arial" w:hAnsi="Arial" w:cs="Arial"/>
            <w:color w:val="000000"/>
            <w:sz w:val="17"/>
            <w:szCs w:val="17"/>
          </w:rPr>
          <w:t xml:space="preserve">eget</w:t>
        </w:r>
      </w:ins>
      <w:proofErr w:type="spellEnd"/>
      <w:ins w:author="System" w:date="2009-03-11T17:57:00Z" w:id="253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54">
        <w:r>
          <w:rPr>
            <w:rFonts w:ascii="Arial" w:hAnsi="Arial" w:cs="Arial"/>
            <w:color w:val="000000"/>
            <w:sz w:val="17"/>
            <w:szCs w:val="17"/>
          </w:rPr>
          <w:t xml:space="preserve">ullamcorper</w:t>
        </w:r>
      </w:ins>
      <w:proofErr w:type="spellEnd"/>
      <w:ins w:author="System" w:date="2009-03-11T17:57:00Z" w:id="255">
        <w:r>
          <w:rPr>
            <w:rFonts w:ascii="Arial" w:hAnsi="Arial" w:cs="Arial"/>
            <w:color w:val="000000"/>
            <w:sz w:val="17"/>
            <w:szCs w:val="17"/>
          </w:rPr>
          <w:t xml:space="preserve"> ex. </w:t>
        </w:r>
      </w:ins>
      <w:proofErr w:type="spellStart"/>
      <w:ins w:author="System" w:date="2009-03-11T17:57:00Z" w:id="256">
        <w:r>
          <w:rPr>
            <w:rFonts w:ascii="Arial" w:hAnsi="Arial" w:cs="Arial"/>
            <w:color w:val="000000"/>
            <w:sz w:val="17"/>
            <w:szCs w:val="17"/>
          </w:rPr>
          <w:t xml:space="preserve">Donec</w:t>
        </w:r>
      </w:ins>
      <w:proofErr w:type="spellEnd"/>
      <w:ins w:author="System" w:date="2009-03-11T17:57:00Z" w:id="257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58">
        <w:r>
          <w:rPr>
            <w:rFonts w:ascii="Arial" w:hAnsi="Arial" w:cs="Arial"/>
            <w:color w:val="000000"/>
            <w:sz w:val="17"/>
            <w:szCs w:val="17"/>
          </w:rPr>
          <w:t xml:space="preserve">sapien</w:t>
        </w:r>
      </w:ins>
      <w:proofErr w:type="spellEnd"/>
      <w:ins w:author="System" w:date="2009-03-11T17:57:00Z" w:id="259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60">
        <w:r>
          <w:rPr>
            <w:rFonts w:ascii="Arial" w:hAnsi="Arial" w:cs="Arial"/>
            <w:color w:val="000000"/>
            <w:sz w:val="17"/>
            <w:szCs w:val="17"/>
          </w:rPr>
          <w:t xml:space="preserve">nibh</w:t>
        </w:r>
      </w:ins>
      <w:proofErr w:type="spellEnd"/>
      <w:ins w:author="System" w:date="2009-03-11T17:57:00Z" w:id="261">
        <w:r>
          <w:rPr>
            <w:rFonts w:ascii="Arial" w:hAnsi="Arial" w:cs="Arial"/>
            <w:color w:val="000000"/>
            <w:sz w:val="17"/>
            <w:szCs w:val="17"/>
          </w:rPr>
          <w:t xml:space="preserve">, </w:t>
        </w:r>
      </w:ins>
      <w:proofErr w:type="spellStart"/>
      <w:ins w:author="System" w:date="2009-03-11T17:57:00Z" w:id="262">
        <w:r>
          <w:rPr>
            <w:rFonts w:ascii="Arial" w:hAnsi="Arial" w:cs="Arial"/>
            <w:color w:val="000000"/>
            <w:sz w:val="17"/>
            <w:szCs w:val="17"/>
          </w:rPr>
          <w:t xml:space="preserve">rhoncus</w:t>
        </w:r>
      </w:ins>
      <w:proofErr w:type="spellEnd"/>
      <w:ins w:author="System" w:date="2009-03-11T17:57:00Z" w:id="263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64">
        <w:r>
          <w:rPr>
            <w:rFonts w:ascii="Arial" w:hAnsi="Arial" w:cs="Arial"/>
            <w:color w:val="000000"/>
            <w:sz w:val="17"/>
            <w:szCs w:val="17"/>
          </w:rPr>
          <w:t xml:space="preserve">dapibus</w:t>
        </w:r>
      </w:ins>
      <w:proofErr w:type="spellEnd"/>
      <w:ins w:author="System" w:date="2009-03-11T17:57:00Z" w:id="265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66">
        <w:r>
          <w:rPr>
            <w:rFonts w:ascii="Arial" w:hAnsi="Arial" w:cs="Arial"/>
            <w:color w:val="000000"/>
            <w:sz w:val="17"/>
            <w:szCs w:val="17"/>
          </w:rPr>
          <w:t xml:space="preserve">pellentesque</w:t>
        </w:r>
      </w:ins>
      <w:proofErr w:type="spellEnd"/>
      <w:ins w:author="System" w:date="2009-03-11T17:57:00Z" w:id="267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68">
        <w:r>
          <w:rPr>
            <w:rFonts w:ascii="Arial" w:hAnsi="Arial" w:cs="Arial"/>
            <w:color w:val="000000"/>
            <w:sz w:val="17"/>
            <w:szCs w:val="17"/>
          </w:rPr>
          <w:t xml:space="preserve">vel</w:t>
        </w:r>
      </w:ins>
      <w:proofErr w:type="spellEnd"/>
      <w:ins w:author="System" w:date="2009-03-11T17:57:00Z" w:id="269">
        <w:r>
          <w:rPr>
            <w:rFonts w:ascii="Arial" w:hAnsi="Arial" w:cs="Arial"/>
            <w:color w:val="000000"/>
            <w:sz w:val="17"/>
            <w:szCs w:val="17"/>
          </w:rPr>
          <w:t xml:space="preserve">, </w:t>
        </w:r>
      </w:ins>
      <w:proofErr w:type="spellStart"/>
      <w:ins w:author="System" w:date="2009-03-11T17:57:00Z" w:id="270">
        <w:r>
          <w:rPr>
            <w:rFonts w:ascii="Arial" w:hAnsi="Arial" w:cs="Arial"/>
            <w:color w:val="000000"/>
            <w:sz w:val="17"/>
            <w:szCs w:val="17"/>
          </w:rPr>
          <w:t xml:space="preserve">laoreet</w:t>
        </w:r>
      </w:ins>
      <w:proofErr w:type="spellEnd"/>
      <w:ins w:author="System" w:date="2009-03-11T17:57:00Z" w:id="271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72">
        <w:r>
          <w:rPr>
            <w:rFonts w:ascii="Arial" w:hAnsi="Arial" w:cs="Arial"/>
            <w:color w:val="000000"/>
            <w:sz w:val="17"/>
            <w:szCs w:val="17"/>
          </w:rPr>
          <w:t xml:space="preserve">eu</w:t>
        </w:r>
      </w:ins>
      <w:proofErr w:type="spellEnd"/>
      <w:ins w:author="System" w:date="2009-03-11T17:57:00Z" w:id="273">
        <w:r>
          <w:rPr>
            <w:rFonts w:ascii="Arial" w:hAnsi="Arial" w:cs="Arial"/>
            <w:color w:val="000000"/>
            <w:sz w:val="17"/>
            <w:szCs w:val="17"/>
          </w:rPr>
          <w:t xml:space="preserve"> </w:t>
        </w:r>
      </w:ins>
      <w:proofErr w:type="spellStart"/>
      <w:ins w:author="System" w:date="2009-03-11T17:57:00Z" w:id="274">
        <w:r>
          <w:rPr>
            <w:rFonts w:ascii="Arial" w:hAnsi="Arial" w:cs="Arial"/>
            <w:color w:val="000000"/>
            <w:sz w:val="17"/>
            <w:szCs w:val="17"/>
          </w:rPr>
          <w:t xml:space="preserve">elit</w:t>
        </w:r>
      </w:ins>
      <w:proofErr w:type="spellEnd"/>
      <w:ins w:author="System" w:date="2009-03-11T17:57:00Z" w:id="275">
        <w:r>
          <w:rPr>
            <w:rFonts w:ascii="Arial" w:hAnsi="Arial" w:cs="Arial"/>
            <w:color w:val="000000"/>
            <w:sz w:val="17"/>
            <w:szCs w:val="17"/>
          </w:rPr>
          <w:t xml:space="preserve">.</w:t>
        </w:r>
      </w:ins>
      <w:bookmarkStart w:name="_GoBack" w:id="0"/>
      <w:bookmarkEnd w:id="0"/>
      <w:ins w:author="System" w:date="2009-03-11T17:57:00Z" w:id="276">
        <w:r>
          <w:drawing>
            <wp:inline distT="0" distB="0" distL="0" distR="0">
              <wp:extent cx="428625" cy="233818"/>
              <wp:effectExtent l="0" t="0" r="0" b="0"/>
              <wp:docPr id="1" name="0 Imagen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0" name="LogoSolserWallpaper6.png"/>
                      <pic:cNvPicPr/>
                    </pic:nvPicPr>
                    <pic:blipFill>
                      <a:blip r:embed="rId6L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995" cy="234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Pr="000E2E4C" w:rsidR="000E2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BF"/>
    <w:rsid w:val="00003F8B"/>
    <w:rsid w:val="00005615"/>
    <w:rsid w:val="00015868"/>
    <w:rsid w:val="000604E5"/>
    <w:rsid w:val="0006612A"/>
    <w:rsid w:val="00093EB8"/>
    <w:rsid w:val="000B5A50"/>
    <w:rsid w:val="000C4C54"/>
    <w:rsid w:val="00105B1C"/>
    <w:rsid w:val="00126BC3"/>
    <w:rsid w:val="00130803"/>
    <w:rsid w:val="00130F35"/>
    <w:rsid w:val="00144DD7"/>
    <w:rsid w:val="00146E97"/>
    <w:rsid w:val="0017609C"/>
    <w:rsid w:val="00181A14"/>
    <w:rsid w:val="001D3846"/>
    <w:rsid w:val="001D3A5D"/>
    <w:rsid w:val="001E2F98"/>
    <w:rsid w:val="0020568B"/>
    <w:rsid w:val="00221D76"/>
    <w:rsid w:val="00261A0D"/>
    <w:rsid w:val="00275534"/>
    <w:rsid w:val="00277DB8"/>
    <w:rsid w:val="00281872"/>
    <w:rsid w:val="00282F13"/>
    <w:rsid w:val="002949F6"/>
    <w:rsid w:val="002D1092"/>
    <w:rsid w:val="00313CE2"/>
    <w:rsid w:val="0034042E"/>
    <w:rsid w:val="00350CF3"/>
    <w:rsid w:val="0039755B"/>
    <w:rsid w:val="003C3D49"/>
    <w:rsid w:val="003F1F57"/>
    <w:rsid w:val="00431336"/>
    <w:rsid w:val="00432079"/>
    <w:rsid w:val="0044616C"/>
    <w:rsid w:val="0047336B"/>
    <w:rsid w:val="004A0E3B"/>
    <w:rsid w:val="004B6E10"/>
    <w:rsid w:val="00542FEF"/>
    <w:rsid w:val="00595EFB"/>
    <w:rsid w:val="005A7999"/>
    <w:rsid w:val="005D023E"/>
    <w:rsid w:val="005F17B9"/>
    <w:rsid w:val="00643D0E"/>
    <w:rsid w:val="00682B7E"/>
    <w:rsid w:val="00701F7C"/>
    <w:rsid w:val="007344B7"/>
    <w:rsid w:val="007650BF"/>
    <w:rsid w:val="00770E0B"/>
    <w:rsid w:val="00783B56"/>
    <w:rsid w:val="007842E3"/>
    <w:rsid w:val="00795880"/>
    <w:rsid w:val="008929BF"/>
    <w:rsid w:val="008946D9"/>
    <w:rsid w:val="008960DD"/>
    <w:rsid w:val="009107D8"/>
    <w:rsid w:val="00953E23"/>
    <w:rsid w:val="0097419A"/>
    <w:rsid w:val="00984301"/>
    <w:rsid w:val="009A6F4A"/>
    <w:rsid w:val="009B09E0"/>
    <w:rsid w:val="009B5596"/>
    <w:rsid w:val="009C0686"/>
    <w:rsid w:val="009D37FE"/>
    <w:rsid w:val="009F714A"/>
    <w:rsid w:val="00A069BB"/>
    <w:rsid w:val="00A30764"/>
    <w:rsid w:val="00A43BB3"/>
    <w:rsid w:val="00A70D44"/>
    <w:rsid w:val="00A95E72"/>
    <w:rsid w:val="00AD45A0"/>
    <w:rsid w:val="00AD5B29"/>
    <w:rsid w:val="00AE786F"/>
    <w:rsid w:val="00AE7BA5"/>
    <w:rsid w:val="00B255DE"/>
    <w:rsid w:val="00B36B1F"/>
    <w:rsid w:val="00B66585"/>
    <w:rsid w:val="00B724F2"/>
    <w:rsid w:val="00BE4A00"/>
    <w:rsid w:val="00C015D1"/>
    <w:rsid w:val="00C21A6F"/>
    <w:rsid w:val="00C2516B"/>
    <w:rsid w:val="00C31B54"/>
    <w:rsid w:val="00C64118"/>
    <w:rsid w:val="00C93A72"/>
    <w:rsid w:val="00C951A8"/>
    <w:rsid w:val="00D023D9"/>
    <w:rsid w:val="00D13901"/>
    <w:rsid w:val="00D54822"/>
    <w:rsid w:val="00D60BB0"/>
    <w:rsid w:val="00D80D21"/>
    <w:rsid w:val="00D9127F"/>
    <w:rsid w:val="00DA3F09"/>
    <w:rsid w:val="00DB071A"/>
    <w:rsid w:val="00DB3D25"/>
    <w:rsid w:val="00DC45FA"/>
    <w:rsid w:val="00DD3449"/>
    <w:rsid w:val="00E00627"/>
    <w:rsid w:val="00E50B53"/>
    <w:rsid w:val="00E75964"/>
    <w:rsid w:val="00F31953"/>
    <w:rsid w:val="00F6766D"/>
    <w:rsid w:val="00F71734"/>
    <w:rsid w:val="00F91B82"/>
    <w:rsid w:val="00F91E3A"/>
    <w:rsid w:val="00FA01A9"/>
    <w:rsid w:val="00FA3499"/>
    <w:rsid w:val="00FA702D"/>
    <w:rsid w:val="00FD6CF0"/>
    <w:rsid w:val="00FE71C8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E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5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E72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4A0E3B"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59"/>
    <w:rsid w:val="00A95E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odeglobo" w:type="paragraph">
    <w:name w:val="Balloon Text"/>
    <w:basedOn w:val="Normal"/>
    <w:link w:val="TextodegloboCar"/>
    <w:uiPriority w:val="99"/>
    <w:semiHidden/>
    <w:unhideWhenUsed/>
    <w:rsid w:val="00A95E72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A95E72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settings.xml" Type="http://schemas.openxmlformats.org/officeDocument/2006/relationships/settings" Id="rId3"/>
    <Relationship Target="fontTable.xml" Type="http://schemas.openxmlformats.org/officeDocument/2006/relationships/fontTable" Id="rId7"/>
    <Relationship Target="stylesWithEffects.xml" Type="http://schemas.microsoft.com/office/2007/relationships/stylesWithEffects" Id="rId2"/>
    <Relationship Target="styles.xml" Type="http://schemas.openxmlformats.org/officeDocument/2006/relationships/styles" Id="rId1"/>
    <Relationship Target="webSettings.xml" Type="http://schemas.openxmlformats.org/officeDocument/2006/relationships/webSettings" Id="rId4"/>
    <Relationship Target="media/image1.PNG" Type="http://schemas.openxmlformats.org/officeDocument/2006/relationships/image" Id="rId5L"/>
    <Relationship Target="media/image1.PNG" Type="http://schemas.openxmlformats.org/officeDocument/2006/relationships/image" Id="rId5R"/>
    <Relationship Target="media/image2.png" Type="http://schemas.openxmlformats.org/officeDocument/2006/relationships/image" Id="rId6R"/>
    <Relationship Target="media/image2.png" Type="http://schemas.openxmlformats.org/officeDocument/2006/relationships/image" Id="rId6L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jnoel</dc:creator>
  <cp:lastModifiedBy>Christian del Rio López</cp:lastModifiedBy>
  <cp:revision>126</cp:revision>
  <dcterms:created xsi:type="dcterms:W3CDTF">2015-01-22T23:38:00Z</dcterms:created>
  <dcterms:modified xsi:type="dcterms:W3CDTF">2015-10-05T22:12:00Z</dcterms:modified>
</cp:coreProperties>
</file>